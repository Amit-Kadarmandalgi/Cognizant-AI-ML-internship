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EBF3B2" w:rsidR="00173F89" w:rsidRDefault="00F95485">
      <w:del w:id="0" w:author="Author">
        <w:r w:rsidDel="007340FD">
          <w:delText>Dear [insert name of recipient]</w:delText>
        </w:r>
      </w:del>
      <w:ins w:id="1" w:author="Author">
        <w:r w:rsidR="007340FD">
          <w:t>Respected Authority</w:t>
        </w:r>
      </w:ins>
      <w:r>
        <w:t>,</w:t>
      </w:r>
    </w:p>
    <w:p w14:paraId="00000002" w14:textId="77777777" w:rsidR="00173F89" w:rsidRDefault="00173F89"/>
    <w:p w14:paraId="00000003" w14:textId="1C6E6017" w:rsidR="00173F89" w:rsidRDefault="00F95485">
      <w:pPr>
        <w:rPr>
          <w:ins w:id="2" w:author="Author"/>
        </w:rPr>
      </w:pPr>
      <w:del w:id="3" w:author="Author">
        <w:r w:rsidDel="007340FD">
          <w:delText>[Introduce the task that you’ve completed in 1 - 2 sentences]</w:delText>
        </w:r>
      </w:del>
      <w:ins w:id="4" w:author="Author">
        <w:r w:rsidR="00FA18F9">
          <w:t xml:space="preserve">The given sales data set has been assessed based on following </w:t>
        </w:r>
        <w:r w:rsidR="003E55F8">
          <w:t>criteria</w:t>
        </w:r>
        <w:r w:rsidR="00FA18F9">
          <w:t>:</w:t>
        </w:r>
      </w:ins>
    </w:p>
    <w:p w14:paraId="1CF091C8" w14:textId="414C7D26" w:rsidR="00FA18F9" w:rsidRDefault="00FA18F9" w:rsidP="003E55F8">
      <w:pPr>
        <w:pStyle w:val="ListParagraph"/>
        <w:numPr>
          <w:ilvl w:val="0"/>
          <w:numId w:val="1"/>
        </w:numPr>
        <w:rPr>
          <w:ins w:id="5" w:author="Author"/>
        </w:rPr>
      </w:pPr>
      <w:ins w:id="6" w:author="Author">
        <w:r>
          <w:t>Understanding Data</w:t>
        </w:r>
      </w:ins>
    </w:p>
    <w:p w14:paraId="6C211FB1" w14:textId="4C16D5AB" w:rsidR="00FA18F9" w:rsidRDefault="00FA18F9" w:rsidP="003E55F8">
      <w:pPr>
        <w:pStyle w:val="ListParagraph"/>
        <w:numPr>
          <w:ilvl w:val="0"/>
          <w:numId w:val="1"/>
        </w:numPr>
        <w:rPr>
          <w:ins w:id="7" w:author="Author"/>
        </w:rPr>
      </w:pPr>
      <w:ins w:id="8" w:author="Author">
        <w:r>
          <w:t>Descriptive statistics</w:t>
        </w:r>
      </w:ins>
    </w:p>
    <w:p w14:paraId="230FD558" w14:textId="463F22D1" w:rsidR="006E2595" w:rsidRDefault="006E2595" w:rsidP="003E55F8">
      <w:pPr>
        <w:pStyle w:val="ListParagraph"/>
        <w:numPr>
          <w:ilvl w:val="0"/>
          <w:numId w:val="1"/>
        </w:numPr>
        <w:rPr>
          <w:ins w:id="9" w:author="Author"/>
        </w:rPr>
      </w:pPr>
      <w:ins w:id="10" w:author="Author">
        <w:r>
          <w:t>Exploratory Data Analysis</w:t>
        </w:r>
      </w:ins>
    </w:p>
    <w:p w14:paraId="47004F29" w14:textId="56165B62" w:rsidR="00FA18F9" w:rsidRDefault="00FA18F9" w:rsidP="003E55F8">
      <w:pPr>
        <w:pStyle w:val="ListParagraph"/>
        <w:numPr>
          <w:ilvl w:val="0"/>
          <w:numId w:val="1"/>
        </w:numPr>
        <w:rPr>
          <w:ins w:id="11" w:author="Author"/>
        </w:rPr>
      </w:pPr>
      <w:ins w:id="12" w:author="Author">
        <w:r>
          <w:t>Interpretations</w:t>
        </w:r>
      </w:ins>
    </w:p>
    <w:p w14:paraId="32BCA3FB" w14:textId="4271790F" w:rsidR="00FA18F9" w:rsidRDefault="00FA18F9">
      <w:pPr>
        <w:pStyle w:val="ListParagraph"/>
        <w:numPr>
          <w:ilvl w:val="0"/>
          <w:numId w:val="1"/>
        </w:numPr>
        <w:pPrChange w:id="13" w:author="Author">
          <w:pPr/>
        </w:pPrChange>
      </w:pPr>
      <w:ins w:id="14" w:author="Author">
        <w:r>
          <w:t>Demands and issues with current data set</w:t>
        </w:r>
      </w:ins>
    </w:p>
    <w:p w14:paraId="00000004" w14:textId="77777777" w:rsidR="00173F89" w:rsidRDefault="00173F89"/>
    <w:p w14:paraId="00000005" w14:textId="3E74B50F" w:rsidR="00173F89" w:rsidRDefault="00FA18F9">
      <w:pPr>
        <w:rPr>
          <w:ins w:id="15" w:author="Author"/>
        </w:rPr>
      </w:pPr>
      <w:ins w:id="16" w:author="Author">
        <w:r>
          <w:t>My findings can be summarized as follows:</w:t>
        </w:r>
      </w:ins>
      <w:del w:id="17" w:author="Author">
        <w:r w:rsidR="00F95485" w:rsidDel="00FA18F9">
          <w:delText>[Summarize findings from your analysis in 3 - 5 bullet points]</w:delText>
        </w:r>
      </w:del>
    </w:p>
    <w:p w14:paraId="1E52D4F9" w14:textId="7192FF6A" w:rsidR="00FA18F9" w:rsidRDefault="00FA18F9">
      <w:pPr>
        <w:rPr>
          <w:ins w:id="18" w:author="Author"/>
        </w:rPr>
      </w:pPr>
    </w:p>
    <w:p w14:paraId="2EF5C681" w14:textId="08072CD3" w:rsidR="00FA18F9" w:rsidRDefault="00FA18F9" w:rsidP="003E55F8">
      <w:pPr>
        <w:pStyle w:val="ListParagraph"/>
        <w:numPr>
          <w:ilvl w:val="0"/>
          <w:numId w:val="2"/>
        </w:numPr>
        <w:rPr>
          <w:ins w:id="19" w:author="Author"/>
        </w:rPr>
      </w:pPr>
      <w:ins w:id="20" w:author="Author">
        <w:r>
          <w:t>Understanding gist of data</w:t>
        </w:r>
      </w:ins>
    </w:p>
    <w:p w14:paraId="62C3C143" w14:textId="10CC5694" w:rsidR="00FA18F9" w:rsidRDefault="00FA18F9" w:rsidP="003E55F8">
      <w:pPr>
        <w:pStyle w:val="ListParagraph"/>
        <w:numPr>
          <w:ilvl w:val="1"/>
          <w:numId w:val="2"/>
        </w:numPr>
        <w:rPr>
          <w:ins w:id="21" w:author="Author"/>
        </w:rPr>
      </w:pPr>
      <w:ins w:id="22" w:author="Author">
        <w:r>
          <w:t xml:space="preserve">The data is a sales data of a superstore with product id, customer </w:t>
        </w:r>
        <w:proofErr w:type="spellStart"/>
        <w:proofErr w:type="gramStart"/>
        <w:r>
          <w:t>id,time</w:t>
        </w:r>
        <w:proofErr w:type="spellEnd"/>
        <w:proofErr w:type="gramEnd"/>
        <w:r>
          <w:t xml:space="preserve"> stamp, total bill,</w:t>
        </w:r>
      </w:ins>
    </w:p>
    <w:p w14:paraId="2F5D75FA" w14:textId="1A486988" w:rsidR="00FA18F9" w:rsidRDefault="00FA18F9">
      <w:pPr>
        <w:pStyle w:val="ListParagraph"/>
        <w:numPr>
          <w:ilvl w:val="1"/>
          <w:numId w:val="2"/>
        </w:numPr>
        <w:rPr>
          <w:ins w:id="23" w:author="Author"/>
        </w:rPr>
        <w:pPrChange w:id="24" w:author="Author">
          <w:pPr>
            <w:pStyle w:val="ListParagraph"/>
            <w:numPr>
              <w:numId w:val="2"/>
            </w:numPr>
            <w:ind w:hanging="360"/>
          </w:pPr>
        </w:pPrChange>
      </w:pPr>
      <w:ins w:id="25" w:author="Author">
        <w:r>
          <w:t xml:space="preserve">There are various perishable and </w:t>
        </w:r>
        <w:r w:rsidR="006E2595">
          <w:t>non-perishable</w:t>
        </w:r>
        <w:r>
          <w:t xml:space="preserve"> items for a period of 1 week</w:t>
        </w:r>
      </w:ins>
    </w:p>
    <w:p w14:paraId="41684890" w14:textId="453BD689" w:rsidR="00FA18F9" w:rsidRDefault="00FA18F9" w:rsidP="003E55F8">
      <w:pPr>
        <w:pStyle w:val="ListParagraph"/>
        <w:numPr>
          <w:ilvl w:val="1"/>
          <w:numId w:val="2"/>
        </w:numPr>
        <w:rPr>
          <w:ins w:id="26" w:author="Author"/>
        </w:rPr>
      </w:pPr>
      <w:ins w:id="27" w:author="Author">
        <w:r>
          <w:t>Total entries are 78</w:t>
        </w:r>
        <w:r w:rsidR="005859D2">
          <w:t>2</w:t>
        </w:r>
        <w:r>
          <w:t>9</w:t>
        </w:r>
      </w:ins>
    </w:p>
    <w:p w14:paraId="66BE402C" w14:textId="2208A9D6" w:rsidR="00FA18F9" w:rsidRDefault="00FA18F9">
      <w:pPr>
        <w:pStyle w:val="ListParagraph"/>
        <w:numPr>
          <w:ilvl w:val="1"/>
          <w:numId w:val="2"/>
        </w:numPr>
        <w:rPr>
          <w:ins w:id="28" w:author="Author"/>
        </w:rPr>
        <w:pPrChange w:id="29" w:author="Author">
          <w:pPr>
            <w:pStyle w:val="ListParagraph"/>
            <w:numPr>
              <w:numId w:val="2"/>
            </w:numPr>
            <w:ind w:hanging="360"/>
          </w:pPr>
        </w:pPrChange>
      </w:pPr>
      <w:ins w:id="30" w:author="Author">
        <w:r>
          <w:t>The data from 2</w:t>
        </w:r>
        <w:r w:rsidRPr="003E55F8">
          <w:rPr>
            <w:vertAlign w:val="superscript"/>
            <w:rPrChange w:id="31" w:author="Author">
              <w:rPr/>
            </w:rPrChange>
          </w:rPr>
          <w:t>nd</w:t>
        </w:r>
        <w:r>
          <w:t xml:space="preserve"> to 6</w:t>
        </w:r>
        <w:r w:rsidRPr="003E55F8">
          <w:rPr>
            <w:vertAlign w:val="superscript"/>
            <w:rPrChange w:id="32" w:author="Author">
              <w:rPr/>
            </w:rPrChange>
          </w:rPr>
          <w:t>th</w:t>
        </w:r>
        <w:r>
          <w:t xml:space="preserve"> March 2022</w:t>
        </w:r>
      </w:ins>
    </w:p>
    <w:p w14:paraId="1EC7721C" w14:textId="77777777" w:rsidR="006E2595" w:rsidRDefault="006E2595">
      <w:pPr>
        <w:pStyle w:val="ListParagraph"/>
        <w:numPr>
          <w:ilvl w:val="1"/>
          <w:numId w:val="2"/>
        </w:numPr>
        <w:rPr>
          <w:ins w:id="33" w:author="Author"/>
        </w:rPr>
        <w:pPrChange w:id="34" w:author="Author">
          <w:pPr>
            <w:pStyle w:val="ListParagraph"/>
            <w:numPr>
              <w:numId w:val="2"/>
            </w:numPr>
            <w:ind w:hanging="360"/>
          </w:pPr>
        </w:pPrChange>
      </w:pPr>
    </w:p>
    <w:p w14:paraId="7F5802A1" w14:textId="12399826" w:rsidR="00FA18F9" w:rsidRDefault="00FA18F9" w:rsidP="003E55F8">
      <w:pPr>
        <w:pStyle w:val="ListParagraph"/>
        <w:numPr>
          <w:ilvl w:val="0"/>
          <w:numId w:val="2"/>
        </w:numPr>
        <w:rPr>
          <w:ins w:id="35" w:author="Author"/>
        </w:rPr>
      </w:pPr>
      <w:ins w:id="36" w:author="Author">
        <w:r>
          <w:t>Descriptive statistics</w:t>
        </w:r>
      </w:ins>
    </w:p>
    <w:p w14:paraId="489B3776" w14:textId="77777777" w:rsidR="00FA18F9" w:rsidRPr="00FA18F9" w:rsidRDefault="00FA18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37" w:author="Author"/>
          <w:rFonts w:eastAsia="Times New Roman"/>
          <w:color w:val="212121"/>
          <w:sz w:val="24"/>
          <w:szCs w:val="24"/>
          <w:lang w:val="en-IN" w:eastAsia="en-IN"/>
        </w:rPr>
        <w:pPrChange w:id="38" w:author="Author">
          <w:pPr>
            <w:numPr>
              <w:numId w:val="2"/>
            </w:numPr>
            <w:shd w:val="clear" w:color="auto" w:fill="FFFFFF"/>
            <w:spacing w:before="100" w:beforeAutospacing="1" w:after="100" w:afterAutospacing="1" w:line="240" w:lineRule="auto"/>
            <w:ind w:left="720" w:hanging="360"/>
          </w:pPr>
        </w:pPrChange>
      </w:pPr>
      <w:ins w:id="39" w:author="Author">
        <w:r w:rsidRPr="00FA18F9">
          <w:rPr>
            <w:rFonts w:eastAsia="Times New Roman"/>
            <w:color w:val="212121"/>
            <w:sz w:val="24"/>
            <w:szCs w:val="24"/>
            <w:lang w:val="en-IN" w:eastAsia="en-IN"/>
          </w:rPr>
          <w:t>Total purchase value lies within 6.5 to 28.4, 1 to 4 for quantity, 4 to 7 for unit price</w:t>
        </w:r>
      </w:ins>
    </w:p>
    <w:p w14:paraId="05AB78B2" w14:textId="77777777" w:rsidR="00FA18F9" w:rsidRPr="00FA18F9" w:rsidRDefault="00FA18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40" w:author="Author"/>
          <w:rFonts w:eastAsia="Times New Roman"/>
          <w:color w:val="212121"/>
          <w:sz w:val="24"/>
          <w:szCs w:val="24"/>
          <w:lang w:val="en-IN" w:eastAsia="en-IN"/>
        </w:rPr>
        <w:pPrChange w:id="41" w:author="Author">
          <w:pPr>
            <w:numPr>
              <w:numId w:val="2"/>
            </w:numPr>
            <w:shd w:val="clear" w:color="auto" w:fill="FFFFFF"/>
            <w:spacing w:before="100" w:beforeAutospacing="1" w:after="100" w:afterAutospacing="1" w:line="240" w:lineRule="auto"/>
            <w:ind w:left="720" w:hanging="360"/>
          </w:pPr>
        </w:pPrChange>
      </w:pPr>
      <w:ins w:id="42" w:author="Author">
        <w:r w:rsidRPr="00FA18F9">
          <w:rPr>
            <w:rFonts w:eastAsia="Times New Roman"/>
            <w:color w:val="212121"/>
            <w:sz w:val="24"/>
            <w:szCs w:val="24"/>
            <w:lang w:val="en-IN" w:eastAsia="en-IN"/>
          </w:rPr>
          <w:t>Averages for unit cost, quantity, total cost = 8,2,20 respectively</w:t>
        </w:r>
      </w:ins>
    </w:p>
    <w:p w14:paraId="349BB97C" w14:textId="1CDD0774" w:rsidR="00FA18F9" w:rsidRDefault="00FA18F9" w:rsidP="003E55F8">
      <w:pPr>
        <w:pStyle w:val="ListParagraph"/>
        <w:numPr>
          <w:ilvl w:val="1"/>
          <w:numId w:val="2"/>
        </w:numPr>
        <w:rPr>
          <w:ins w:id="43" w:author="Author"/>
        </w:rPr>
      </w:pPr>
      <w:ins w:id="44" w:author="Author">
        <w:r>
          <w:t>Total entries are 789</w:t>
        </w:r>
      </w:ins>
    </w:p>
    <w:p w14:paraId="6673A7CF" w14:textId="20A825E3" w:rsidR="00FA18F9" w:rsidRDefault="00FA18F9" w:rsidP="003E55F8">
      <w:pPr>
        <w:pStyle w:val="ListParagraph"/>
        <w:numPr>
          <w:ilvl w:val="1"/>
          <w:numId w:val="2"/>
        </w:numPr>
        <w:rPr>
          <w:ins w:id="45" w:author="Author"/>
        </w:rPr>
      </w:pPr>
      <w:ins w:id="46" w:author="Author">
        <w:r>
          <w:t>Majority of total bills lie between 0-20 small value purchases</w:t>
        </w:r>
      </w:ins>
    </w:p>
    <w:p w14:paraId="6DC24543" w14:textId="7A033BAA" w:rsidR="006E2595" w:rsidRDefault="006E2595" w:rsidP="003E55F8">
      <w:pPr>
        <w:pStyle w:val="ListParagraph"/>
        <w:numPr>
          <w:ilvl w:val="1"/>
          <w:numId w:val="2"/>
        </w:numPr>
        <w:rPr>
          <w:ins w:id="47" w:author="Author"/>
        </w:rPr>
      </w:pPr>
      <w:ins w:id="48" w:author="Author">
        <w:r>
          <w:t xml:space="preserve">Forms of payment and types of </w:t>
        </w:r>
        <w:proofErr w:type="spellStart"/>
        <w:r>
          <w:t>cutomers</w:t>
        </w:r>
        <w:proofErr w:type="spellEnd"/>
        <w:r>
          <w:t xml:space="preserve"> distributed equally</w:t>
        </w:r>
      </w:ins>
    </w:p>
    <w:p w14:paraId="35FC67B3" w14:textId="77777777" w:rsidR="006E2595" w:rsidRDefault="006E2595" w:rsidP="003E55F8">
      <w:pPr>
        <w:pStyle w:val="ListParagraph"/>
        <w:numPr>
          <w:ilvl w:val="0"/>
          <w:numId w:val="2"/>
        </w:numPr>
        <w:rPr>
          <w:ins w:id="49" w:author="Author"/>
        </w:rPr>
      </w:pPr>
      <w:ins w:id="50" w:author="Author">
        <w:r>
          <w:t>Exploratory Data analysis</w:t>
        </w:r>
      </w:ins>
    </w:p>
    <w:p w14:paraId="349464A7" w14:textId="519880BA" w:rsidR="006E2595" w:rsidRPr="003E55F8" w:rsidRDefault="006E2595" w:rsidP="003E55F8">
      <w:pPr>
        <w:pStyle w:val="ListParagraph"/>
        <w:numPr>
          <w:ilvl w:val="1"/>
          <w:numId w:val="2"/>
        </w:numPr>
        <w:rPr>
          <w:ins w:id="51" w:author="Author"/>
          <w:rPrChange w:id="52" w:author="Author">
            <w:rPr>
              <w:ins w:id="53" w:author="Author"/>
              <w:color w:val="212121"/>
              <w:shd w:val="clear" w:color="auto" w:fill="FFFFFF"/>
            </w:rPr>
          </w:rPrChange>
        </w:rPr>
      </w:pPr>
      <w:ins w:id="54" w:author="Author">
        <w:r>
          <w:rPr>
            <w:color w:val="212121"/>
            <w:shd w:val="clear" w:color="auto" w:fill="FFFFFF"/>
          </w:rPr>
          <w:t xml:space="preserve">Perishable Items including Fruits, </w:t>
        </w:r>
        <w:proofErr w:type="spellStart"/>
        <w:r>
          <w:rPr>
            <w:color w:val="212121"/>
            <w:shd w:val="clear" w:color="auto" w:fill="FFFFFF"/>
          </w:rPr>
          <w:t>Vegetables.etc</w:t>
        </w:r>
        <w:proofErr w:type="spellEnd"/>
        <w:r>
          <w:rPr>
            <w:color w:val="212121"/>
            <w:shd w:val="clear" w:color="auto" w:fill="FFFFFF"/>
          </w:rPr>
          <w:t>. contribute to 2000+ is the major type of item at the store which is sold</w:t>
        </w:r>
      </w:ins>
    </w:p>
    <w:p w14:paraId="628F4DA3" w14:textId="25AC7F77" w:rsidR="006E2595" w:rsidRPr="003E55F8" w:rsidRDefault="005859D2" w:rsidP="003E55F8">
      <w:pPr>
        <w:pStyle w:val="ListParagraph"/>
        <w:numPr>
          <w:ilvl w:val="1"/>
          <w:numId w:val="2"/>
        </w:numPr>
        <w:rPr>
          <w:ins w:id="55" w:author="Author"/>
          <w:rPrChange w:id="56" w:author="Author">
            <w:rPr>
              <w:ins w:id="57" w:author="Author"/>
              <w:color w:val="212121"/>
              <w:shd w:val="clear" w:color="auto" w:fill="FFFFFF"/>
            </w:rPr>
          </w:rPrChange>
        </w:rPr>
      </w:pPr>
      <w:ins w:id="58" w:author="Author">
        <w:r>
          <w:rPr>
            <w:color w:val="212121"/>
            <w:shd w:val="clear" w:color="auto" w:fill="FFFFFF"/>
          </w:rPr>
          <w:t>300 unique products</w:t>
        </w:r>
      </w:ins>
    </w:p>
    <w:p w14:paraId="65A2ADA7" w14:textId="7748C7AE" w:rsidR="005225A0" w:rsidRDefault="005225A0">
      <w:pPr>
        <w:pStyle w:val="ListParagraph"/>
        <w:numPr>
          <w:ilvl w:val="1"/>
          <w:numId w:val="2"/>
        </w:numPr>
        <w:pPrChange w:id="59" w:author="Author">
          <w:pPr/>
        </w:pPrChange>
      </w:pPr>
      <w:ins w:id="60" w:author="Author">
        <w:r>
          <w:rPr>
            <w:color w:val="212121"/>
            <w:shd w:val="clear" w:color="auto" w:fill="FFFFFF"/>
          </w:rPr>
          <w:t>For each fruit purchased by different type of customer has a unique product id</w:t>
        </w:r>
      </w:ins>
    </w:p>
    <w:p w14:paraId="00000006" w14:textId="77777777" w:rsidR="00173F89" w:rsidRDefault="00173F89"/>
    <w:p w14:paraId="00000007" w14:textId="0FAD86E5" w:rsidR="00173F89" w:rsidRDefault="003E55F8">
      <w:pPr>
        <w:rPr>
          <w:ins w:id="61" w:author="Author"/>
        </w:rPr>
      </w:pPr>
      <w:ins w:id="62" w:author="Author">
        <w:r>
          <w:t>Recommendations:</w:t>
        </w:r>
      </w:ins>
      <w:del w:id="63" w:author="Author">
        <w:r w:rsidR="00F95485" w:rsidDel="003E55F8">
          <w:delText>[Provide your recommendations in up to 3 bullet points]</w:delText>
        </w:r>
      </w:del>
    </w:p>
    <w:p w14:paraId="0F1CB751" w14:textId="6420E825" w:rsidR="003E55F8" w:rsidRDefault="003E55F8" w:rsidP="003E55F8">
      <w:pPr>
        <w:pStyle w:val="ListParagraph"/>
        <w:numPr>
          <w:ilvl w:val="0"/>
          <w:numId w:val="5"/>
        </w:numPr>
        <w:rPr>
          <w:ins w:id="64" w:author="Author"/>
        </w:rPr>
      </w:pPr>
      <w:ins w:id="65" w:author="Author">
        <w:r>
          <w:t>Need More data as it is only for one week</w:t>
        </w:r>
      </w:ins>
    </w:p>
    <w:p w14:paraId="7ED74E6D" w14:textId="6E1D6313" w:rsidR="003E55F8" w:rsidRDefault="003E55F8" w:rsidP="003E55F8">
      <w:pPr>
        <w:pStyle w:val="ListParagraph"/>
        <w:numPr>
          <w:ilvl w:val="0"/>
          <w:numId w:val="5"/>
        </w:numPr>
        <w:rPr>
          <w:ins w:id="66" w:author="Author"/>
        </w:rPr>
      </w:pPr>
      <w:ins w:id="67" w:author="Author">
        <w:r>
          <w:t>Price currency not mentioned</w:t>
        </w:r>
      </w:ins>
    </w:p>
    <w:p w14:paraId="322208A7" w14:textId="7945BD52" w:rsidR="003E55F8" w:rsidRDefault="003E55F8">
      <w:pPr>
        <w:pStyle w:val="ListParagraph"/>
        <w:numPr>
          <w:ilvl w:val="0"/>
          <w:numId w:val="5"/>
        </w:numPr>
        <w:pPrChange w:id="68" w:author="Author">
          <w:pPr/>
        </w:pPrChange>
      </w:pPr>
      <w:ins w:id="69" w:author="Author">
        <w:r>
          <w:t>Need to understand the need of the client with respect to stock analytics</w:t>
        </w:r>
      </w:ins>
    </w:p>
    <w:p w14:paraId="00000008" w14:textId="77777777" w:rsidR="00173F89" w:rsidRDefault="00173F89"/>
    <w:p w14:paraId="360BF997" w14:textId="7C448425" w:rsidR="003E55F8" w:rsidRDefault="003E55F8">
      <w:pPr>
        <w:rPr>
          <w:ins w:id="70" w:author="Author"/>
        </w:rPr>
      </w:pPr>
      <w:ins w:id="71" w:author="Author">
        <w:r>
          <w:t>Kindly find the attached link for reference</w:t>
        </w:r>
      </w:ins>
    </w:p>
    <w:p w14:paraId="6B8E8ABB" w14:textId="680632AB" w:rsidR="003E55F8" w:rsidRDefault="003E55F8">
      <w:pPr>
        <w:rPr>
          <w:ins w:id="72" w:author="Author"/>
        </w:rPr>
      </w:pPr>
    </w:p>
    <w:p w14:paraId="50D2AE26" w14:textId="093F4BFF" w:rsidR="003E55F8" w:rsidRDefault="003E55F8">
      <w:pPr>
        <w:rPr>
          <w:ins w:id="73" w:author="Author"/>
        </w:rPr>
      </w:pPr>
      <w:ins w:id="74" w:author="Author">
        <w:r>
          <w:fldChar w:fldCharType="begin"/>
        </w:r>
        <w:r>
          <w:instrText xml:space="preserve"> HYPERLINK "</w:instrText>
        </w:r>
        <w:r w:rsidRPr="003E55F8">
          <w:instrText>https://colab.research.google.com/drive/14rD0pfoIN5XM8jZhEkPVoDWVP60QWNHU#scrollTo=MZOQ4cl_dedI&amp;uniqifier=3</w:instrText>
        </w:r>
        <w:r>
          <w:instrText xml:space="preserve">" </w:instrText>
        </w:r>
        <w:r>
          <w:fldChar w:fldCharType="separate"/>
        </w:r>
        <w:r w:rsidRPr="00866A66">
          <w:rPr>
            <w:rStyle w:val="Hyperlink"/>
          </w:rPr>
          <w:t>https://colab.research.google.com/drive/14rD0pfoIN5XM8jZhEkPVoDWVP60QWNHU#scrollTo=MZOQ4cl_dedI&amp;uniqifier=3</w:t>
        </w:r>
        <w:r>
          <w:fldChar w:fldCharType="end"/>
        </w:r>
      </w:ins>
    </w:p>
    <w:p w14:paraId="00000009" w14:textId="3B516D46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1779B068" w:rsidR="00173F89" w:rsidRDefault="00F95485">
      <w:del w:id="75" w:author="Author">
        <w:r w:rsidDel="003E55F8">
          <w:delText>[name of sender]</w:delText>
        </w:r>
      </w:del>
      <w:ins w:id="76" w:author="Author">
        <w:r w:rsidR="003E55F8">
          <w:t>Amit Kadarmandalgi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CD8"/>
    <w:multiLevelType w:val="hybridMultilevel"/>
    <w:tmpl w:val="BDCE3A2C"/>
    <w:lvl w:ilvl="0" w:tplc="F9806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C637B"/>
    <w:multiLevelType w:val="multilevel"/>
    <w:tmpl w:val="7E4ED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11FCA"/>
    <w:multiLevelType w:val="hybridMultilevel"/>
    <w:tmpl w:val="BD48F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D0A27"/>
    <w:multiLevelType w:val="hybridMultilevel"/>
    <w:tmpl w:val="8E500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06474"/>
    <w:multiLevelType w:val="hybridMultilevel"/>
    <w:tmpl w:val="E88E1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6415">
    <w:abstractNumId w:val="3"/>
  </w:num>
  <w:num w:numId="2" w16cid:durableId="1194074439">
    <w:abstractNumId w:val="2"/>
  </w:num>
  <w:num w:numId="3" w16cid:durableId="662583936">
    <w:abstractNumId w:val="1"/>
  </w:num>
  <w:num w:numId="4" w16cid:durableId="441262404">
    <w:abstractNumId w:val="4"/>
  </w:num>
  <w:num w:numId="5" w16cid:durableId="20355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E55F8"/>
    <w:rsid w:val="005225A0"/>
    <w:rsid w:val="005859D2"/>
    <w:rsid w:val="006A347C"/>
    <w:rsid w:val="006E2595"/>
    <w:rsid w:val="007340FD"/>
    <w:rsid w:val="00F95485"/>
    <w:rsid w:val="00F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A1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2022-12-17T19:20:00Z</dcterms:modified>
</cp:coreProperties>
</file>